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3CB2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>
        <w:fldChar w:fldCharType="begin"/>
      </w:r>
      <w:r>
        <w:instrText>HYPERLINK "https://quescol.com/interview-preparation/python-program-to-reverse-a-number"</w:instrText>
      </w:r>
      <w:r>
        <w:fldChar w:fldCharType="separate"/>
      </w:r>
      <w:r w:rsidR="001278AA"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Write a program to reverse an integer in Python.</w:t>
      </w:r>
      <w:r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fldChar w:fldCharType="end"/>
      </w:r>
    </w:p>
    <w:p w14:paraId="5722203C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# reverse number</w:t>
      </w:r>
    </w:p>
    <w:p w14:paraId="533B845F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input("Enter Number : "))</w:t>
      </w:r>
    </w:p>
    <w:p w14:paraId="2D5223E7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rev=0</w:t>
      </w:r>
    </w:p>
    <w:p w14:paraId="43382444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while(n&gt;0):</w:t>
      </w:r>
    </w:p>
    <w:p w14:paraId="5BD42C41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rev=(rev*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10)+(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n%10)</w:t>
      </w:r>
    </w:p>
    <w:p w14:paraId="75B29480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n=n//10</w:t>
      </w:r>
    </w:p>
    <w:p w14:paraId="17C8E97D" w14:textId="5EF7D900" w:rsidR="007A55B2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"The Reverse Number is :",rev)</w:t>
      </w:r>
    </w:p>
    <w:p w14:paraId="797AC892" w14:textId="77777777" w:rsidR="007A55B2" w:rsidRDefault="007A55B2" w:rsidP="00B7375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62AFC746" w14:textId="77777777" w:rsidR="007A55B2" w:rsidRPr="00B7375A" w:rsidRDefault="007A55B2" w:rsidP="00B7375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6257113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5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whether an integer is Armstrong number or not.</w:t>
        </w:r>
      </w:hyperlink>
    </w:p>
    <w:p w14:paraId="40B613AB" w14:textId="77777777" w:rsid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784FD8B3" w14:textId="39A3A173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# Armstrong Number</w:t>
      </w:r>
    </w:p>
    <w:p w14:paraId="2A3946A9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72589024" w14:textId="27959CE9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orig</w:t>
      </w:r>
      <w:r>
        <w:rPr>
          <w:rFonts w:ascii="Segoe UI" w:eastAsia="Times New Roman" w:hAnsi="Segoe UI" w:cs="Segoe UI"/>
          <w:sz w:val="20"/>
          <w:szCs w:val="20"/>
        </w:rPr>
        <w:t>inal</w:t>
      </w:r>
      <w:r w:rsidRPr="007A55B2">
        <w:rPr>
          <w:rFonts w:ascii="Segoe UI" w:eastAsia="Times New Roman" w:hAnsi="Segoe UI" w:cs="Segoe UI"/>
          <w:sz w:val="20"/>
          <w:szCs w:val="20"/>
        </w:rPr>
        <w:t>=n</w:t>
      </w:r>
    </w:p>
    <w:p w14:paraId="4A9EB19C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sum=0</w:t>
      </w:r>
    </w:p>
    <w:p w14:paraId="45108351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while(n&gt;0):</w:t>
      </w:r>
    </w:p>
    <w:p w14:paraId="258A8582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sum=sum+(n%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10)*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(n%10)*(n%10)</w:t>
      </w:r>
    </w:p>
    <w:p w14:paraId="4E307FDA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n=n//10</w:t>
      </w:r>
    </w:p>
    <w:p w14:paraId="35A5ADCE" w14:textId="56207DDB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if orig</w:t>
      </w:r>
      <w:r>
        <w:rPr>
          <w:rFonts w:ascii="Segoe UI" w:eastAsia="Times New Roman" w:hAnsi="Segoe UI" w:cs="Segoe UI"/>
          <w:sz w:val="20"/>
          <w:szCs w:val="20"/>
        </w:rPr>
        <w:t>inal</w:t>
      </w:r>
      <w:r w:rsidRPr="007A55B2">
        <w:rPr>
          <w:rFonts w:ascii="Segoe UI" w:eastAsia="Times New Roman" w:hAnsi="Segoe UI" w:cs="Segoe UI"/>
          <w:sz w:val="20"/>
          <w:szCs w:val="20"/>
        </w:rPr>
        <w:t>==sum:</w:t>
      </w:r>
    </w:p>
    <w:p w14:paraId="300988FC" w14:textId="19A3734A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"This is Armstrong Number")</w:t>
      </w:r>
    </w:p>
    <w:p w14:paraId="78D8FA85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else:</w:t>
      </w:r>
    </w:p>
    <w:p w14:paraId="1226CA6D" w14:textId="17B1C8AC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"This is Not Armstrong Number")</w:t>
      </w:r>
    </w:p>
    <w:p w14:paraId="7EA04035" w14:textId="77777777" w:rsid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09895C22" w14:textId="77777777" w:rsidR="007A55B2" w:rsidRPr="00B7375A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756FBBC4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6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given number is prime or not.</w:t>
        </w:r>
      </w:hyperlink>
    </w:p>
    <w:p w14:paraId="36682FBA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#prime Number</w:t>
      </w:r>
    </w:p>
    <w:p w14:paraId="55FBB422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343A53B8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7A55B2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7A55B2">
        <w:rPr>
          <w:rFonts w:ascii="Segoe UI" w:eastAsia="Times New Roman" w:hAnsi="Segoe UI" w:cs="Segoe UI"/>
          <w:sz w:val="20"/>
          <w:szCs w:val="20"/>
        </w:rPr>
        <w:t>=1</w:t>
      </w:r>
    </w:p>
    <w:p w14:paraId="3CAA8BBE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count=0</w:t>
      </w:r>
    </w:p>
    <w:p w14:paraId="75BFBFF4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while(</w:t>
      </w:r>
      <w:proofErr w:type="spellStart"/>
      <w:r w:rsidRPr="007A55B2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7A55B2">
        <w:rPr>
          <w:rFonts w:ascii="Segoe UI" w:eastAsia="Times New Roman" w:hAnsi="Segoe UI" w:cs="Segoe UI"/>
          <w:sz w:val="20"/>
          <w:szCs w:val="20"/>
        </w:rPr>
        <w:t>&lt;=n):</w:t>
      </w:r>
    </w:p>
    <w:p w14:paraId="5833DBDD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if </w:t>
      </w:r>
      <w:proofErr w:type="spellStart"/>
      <w:r w:rsidRPr="007A55B2">
        <w:rPr>
          <w:rFonts w:ascii="Segoe UI" w:eastAsia="Times New Roman" w:hAnsi="Segoe UI" w:cs="Segoe UI"/>
          <w:sz w:val="20"/>
          <w:szCs w:val="20"/>
        </w:rPr>
        <w:t>n%i</w:t>
      </w:r>
      <w:proofErr w:type="spellEnd"/>
      <w:r w:rsidRPr="007A55B2">
        <w:rPr>
          <w:rFonts w:ascii="Segoe UI" w:eastAsia="Times New Roman" w:hAnsi="Segoe UI" w:cs="Segoe UI"/>
          <w:sz w:val="20"/>
          <w:szCs w:val="20"/>
        </w:rPr>
        <w:t>==0:</w:t>
      </w:r>
    </w:p>
    <w:p w14:paraId="5886A099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    count=count+1</w:t>
      </w:r>
    </w:p>
    <w:p w14:paraId="3FCBFC54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    print(count)</w:t>
      </w:r>
    </w:p>
    <w:p w14:paraId="0F9BE7D4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spellStart"/>
      <w:r w:rsidRPr="007A55B2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7A55B2">
        <w:rPr>
          <w:rFonts w:ascii="Segoe UI" w:eastAsia="Times New Roman" w:hAnsi="Segoe UI" w:cs="Segoe UI"/>
          <w:sz w:val="20"/>
          <w:szCs w:val="20"/>
        </w:rPr>
        <w:t>=i+1</w:t>
      </w:r>
    </w:p>
    <w:p w14:paraId="6B19642A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if count== 2:</w:t>
      </w:r>
    </w:p>
    <w:p w14:paraId="48248948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"This is Prime Number")</w:t>
      </w:r>
    </w:p>
    <w:p w14:paraId="3CB369E5" w14:textId="77777777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>else:</w:t>
      </w:r>
    </w:p>
    <w:p w14:paraId="17FD9972" w14:textId="49F24EC2" w:rsidR="007A55B2" w:rsidRP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7A55B2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7A55B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7A55B2">
        <w:rPr>
          <w:rFonts w:ascii="Segoe UI" w:eastAsia="Times New Roman" w:hAnsi="Segoe UI" w:cs="Segoe UI"/>
          <w:sz w:val="20"/>
          <w:szCs w:val="20"/>
        </w:rPr>
        <w:t>"This is Constant Number")</w:t>
      </w:r>
    </w:p>
    <w:p w14:paraId="3CD0E9C3" w14:textId="77777777" w:rsidR="007A55B2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0CC26D65" w14:textId="77777777" w:rsidR="007A55B2" w:rsidRPr="00B7375A" w:rsidRDefault="007A55B2" w:rsidP="007A55B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10C26563" w14:textId="3E61B8E8" w:rsidR="00D77C77" w:rsidRPr="00D77C77" w:rsidRDefault="00000000" w:rsidP="00D77C77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7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print the Fibonacci series using iterative method.</w:t>
        </w:r>
      </w:hyperlink>
    </w:p>
    <w:p w14:paraId="13590AB5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7B4F72EC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8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print the Fibonacci</w:t>
        </w:r>
      </w:hyperlink>
      <w:r w:rsidR="001278AA"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 </w:t>
      </w:r>
      <w:hyperlink r:id="rId9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series using recursive method.</w:t>
        </w:r>
      </w:hyperlink>
    </w:p>
    <w:p w14:paraId="31F8AF70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0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whether a number is palindrome or not using iterative method.</w:t>
        </w:r>
      </w:hyperlink>
    </w:p>
    <w:p w14:paraId="2733181E" w14:textId="21FD5EA3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# palindrome Number</w:t>
      </w:r>
    </w:p>
    <w:p w14:paraId="6E30FDEE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input("Enter Number : "))</w:t>
      </w:r>
    </w:p>
    <w:p w14:paraId="688A74CA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original=n</w:t>
      </w:r>
    </w:p>
    <w:p w14:paraId="22AF67CA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rev=0</w:t>
      </w:r>
    </w:p>
    <w:p w14:paraId="3E2D7445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while(n&gt;0):</w:t>
      </w:r>
    </w:p>
    <w:p w14:paraId="70D24445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rev=(rev*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10)+(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n%10)</w:t>
      </w:r>
    </w:p>
    <w:p w14:paraId="4D91F6AA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n=n//10</w:t>
      </w:r>
    </w:p>
    <w:p w14:paraId="73B0AB4D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if rev==original:</w:t>
      </w:r>
    </w:p>
    <w:p w14:paraId="5BA8971E" w14:textId="5CF7AC1B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"This is palindrome Number")</w:t>
      </w:r>
    </w:p>
    <w:p w14:paraId="6DBA3456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else:</w:t>
      </w:r>
    </w:p>
    <w:p w14:paraId="63B33471" w14:textId="219E8D9D" w:rsid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"this is not palindrome Number")</w:t>
      </w:r>
    </w:p>
    <w:p w14:paraId="31EEB45A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2C6F1E27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1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whether a number is palindrome or not using recursive method.</w:t>
        </w:r>
      </w:hyperlink>
    </w:p>
    <w:p w14:paraId="6E3664F8" w14:textId="77777777" w:rsid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1CD9A949" w14:textId="5C561A28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>number=</w:t>
      </w:r>
      <w:proofErr w:type="gramStart"/>
      <w:r w:rsidRPr="00D9215E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D9215E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65400AB7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>def reverse(n):</w:t>
      </w:r>
    </w:p>
    <w:p w14:paraId="64E80D55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if n&lt;10:</w:t>
      </w:r>
    </w:p>
    <w:p w14:paraId="35546393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    return n</w:t>
      </w:r>
    </w:p>
    <w:p w14:paraId="017CD540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else:</w:t>
      </w:r>
    </w:p>
    <w:p w14:paraId="2D0D995F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    return int(str(n%10) + str(reverse(n//10)))</w:t>
      </w:r>
    </w:p>
    <w:p w14:paraId="7DC18FED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5BB6835" w14:textId="3A79FF4F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def </w:t>
      </w:r>
      <w:proofErr w:type="spellStart"/>
      <w:r w:rsidRPr="00D9215E">
        <w:rPr>
          <w:rFonts w:ascii="Segoe UI" w:eastAsia="Times New Roman" w:hAnsi="Segoe UI" w:cs="Segoe UI"/>
          <w:sz w:val="20"/>
          <w:szCs w:val="20"/>
        </w:rPr>
        <w:t>is</w:t>
      </w:r>
      <w:r>
        <w:rPr>
          <w:rFonts w:ascii="Segoe UI" w:eastAsia="Times New Roman" w:hAnsi="Segoe UI" w:cs="Segoe UI"/>
          <w:sz w:val="20"/>
          <w:szCs w:val="20"/>
        </w:rPr>
        <w:t>_</w:t>
      </w:r>
      <w:r w:rsidRPr="00D9215E">
        <w:rPr>
          <w:rFonts w:ascii="Segoe UI" w:eastAsia="Times New Roman" w:hAnsi="Segoe UI" w:cs="Segoe UI"/>
          <w:sz w:val="20"/>
          <w:szCs w:val="20"/>
        </w:rPr>
        <w:t>palindrom</w:t>
      </w:r>
      <w:r>
        <w:rPr>
          <w:rFonts w:ascii="Segoe UI" w:eastAsia="Times New Roman" w:hAnsi="Segoe UI" w:cs="Segoe UI"/>
          <w:sz w:val="20"/>
          <w:szCs w:val="20"/>
        </w:rPr>
        <w:t>e</w:t>
      </w:r>
      <w:proofErr w:type="spellEnd"/>
      <w:r w:rsidRPr="00D9215E">
        <w:rPr>
          <w:rFonts w:ascii="Segoe UI" w:eastAsia="Times New Roman" w:hAnsi="Segoe UI" w:cs="Segoe UI"/>
          <w:sz w:val="20"/>
          <w:szCs w:val="20"/>
        </w:rPr>
        <w:t>(number):</w:t>
      </w:r>
    </w:p>
    <w:p w14:paraId="019960BF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if number == reverse(number):</w:t>
      </w:r>
    </w:p>
    <w:p w14:paraId="7421284B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    return 1</w:t>
      </w:r>
    </w:p>
    <w:p w14:paraId="3713CC32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return 0</w:t>
      </w:r>
    </w:p>
    <w:p w14:paraId="036C4149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6B113E25" w14:textId="75445123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if </w:t>
      </w:r>
      <w:proofErr w:type="spellStart"/>
      <w:r w:rsidRPr="00D9215E">
        <w:rPr>
          <w:rFonts w:ascii="Segoe UI" w:eastAsia="Times New Roman" w:hAnsi="Segoe UI" w:cs="Segoe UI"/>
          <w:sz w:val="20"/>
          <w:szCs w:val="20"/>
        </w:rPr>
        <w:t>is</w:t>
      </w:r>
      <w:r>
        <w:rPr>
          <w:rFonts w:ascii="Segoe UI" w:eastAsia="Times New Roman" w:hAnsi="Segoe UI" w:cs="Segoe UI"/>
          <w:sz w:val="20"/>
          <w:szCs w:val="20"/>
        </w:rPr>
        <w:t>_</w:t>
      </w:r>
      <w:r w:rsidRPr="00D9215E">
        <w:rPr>
          <w:rFonts w:ascii="Segoe UI" w:eastAsia="Times New Roman" w:hAnsi="Segoe UI" w:cs="Segoe UI"/>
          <w:sz w:val="20"/>
          <w:szCs w:val="20"/>
        </w:rPr>
        <w:t>palindrom</w:t>
      </w:r>
      <w:r>
        <w:rPr>
          <w:rFonts w:ascii="Segoe UI" w:eastAsia="Times New Roman" w:hAnsi="Segoe UI" w:cs="Segoe UI"/>
          <w:sz w:val="20"/>
          <w:szCs w:val="20"/>
        </w:rPr>
        <w:t>e</w:t>
      </w:r>
      <w:proofErr w:type="spellEnd"/>
      <w:r w:rsidRPr="00D9215E">
        <w:rPr>
          <w:rFonts w:ascii="Segoe UI" w:eastAsia="Times New Roman" w:hAnsi="Segoe UI" w:cs="Segoe UI"/>
          <w:sz w:val="20"/>
          <w:szCs w:val="20"/>
        </w:rPr>
        <w:t xml:space="preserve">(number) == </w:t>
      </w:r>
      <w:proofErr w:type="gramStart"/>
      <w:r w:rsidRPr="00D9215E">
        <w:rPr>
          <w:rFonts w:ascii="Segoe UI" w:eastAsia="Times New Roman" w:hAnsi="Segoe UI" w:cs="Segoe UI"/>
          <w:sz w:val="20"/>
          <w:szCs w:val="20"/>
        </w:rPr>
        <w:t>1 :</w:t>
      </w:r>
      <w:proofErr w:type="gramEnd"/>
    </w:p>
    <w:p w14:paraId="0F8A0D3A" w14:textId="58E9AAF1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D9215E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9215E">
        <w:rPr>
          <w:rFonts w:ascii="Segoe UI" w:eastAsia="Times New Roman" w:hAnsi="Segoe UI" w:cs="Segoe UI"/>
          <w:sz w:val="20"/>
          <w:szCs w:val="20"/>
        </w:rPr>
        <w:t>"this is palindrom</w:t>
      </w:r>
      <w:r>
        <w:rPr>
          <w:rFonts w:ascii="Segoe UI" w:eastAsia="Times New Roman" w:hAnsi="Segoe UI" w:cs="Segoe UI"/>
          <w:sz w:val="20"/>
          <w:szCs w:val="20"/>
        </w:rPr>
        <w:t>e</w:t>
      </w:r>
      <w:r w:rsidRPr="00D9215E">
        <w:rPr>
          <w:rFonts w:ascii="Segoe UI" w:eastAsia="Times New Roman" w:hAnsi="Segoe UI" w:cs="Segoe UI"/>
          <w:sz w:val="20"/>
          <w:szCs w:val="20"/>
        </w:rPr>
        <w:t xml:space="preserve"> number")</w:t>
      </w:r>
    </w:p>
    <w:p w14:paraId="3E2A203E" w14:textId="77777777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>else:</w:t>
      </w:r>
    </w:p>
    <w:p w14:paraId="2AFDB54A" w14:textId="174FC9E0" w:rsidR="00D9215E" w:rsidRPr="00D9215E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9215E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D9215E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D9215E">
        <w:rPr>
          <w:rFonts w:ascii="Segoe UI" w:eastAsia="Times New Roman" w:hAnsi="Segoe UI" w:cs="Segoe UI"/>
          <w:sz w:val="20"/>
          <w:szCs w:val="20"/>
        </w:rPr>
        <w:t>"this is not palindrom</w:t>
      </w:r>
      <w:r>
        <w:rPr>
          <w:rFonts w:ascii="Segoe UI" w:eastAsia="Times New Roman" w:hAnsi="Segoe UI" w:cs="Segoe UI"/>
          <w:sz w:val="20"/>
          <w:szCs w:val="20"/>
        </w:rPr>
        <w:t>e</w:t>
      </w:r>
      <w:r w:rsidRPr="00D9215E">
        <w:rPr>
          <w:rFonts w:ascii="Segoe UI" w:eastAsia="Times New Roman" w:hAnsi="Segoe UI" w:cs="Segoe UI"/>
          <w:sz w:val="20"/>
          <w:szCs w:val="20"/>
        </w:rPr>
        <w:t xml:space="preserve"> number")</w:t>
      </w:r>
    </w:p>
    <w:p w14:paraId="1A7461B6" w14:textId="77777777" w:rsidR="00D9215E" w:rsidRPr="00B7375A" w:rsidRDefault="00D9215E" w:rsidP="00D9215E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3DE47611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2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greatest among three integers.</w:t>
        </w:r>
      </w:hyperlink>
    </w:p>
    <w:p w14:paraId="009230FD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3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check if a number is binary?</w:t>
        </w:r>
      </w:hyperlink>
    </w:p>
    <w:p w14:paraId="036DFFFA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4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sum of digits of a number using recursion?</w:t>
        </w:r>
      </w:hyperlink>
    </w:p>
    <w:p w14:paraId="50F6BFDE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# Sum of Number</w:t>
      </w:r>
    </w:p>
    <w:p w14:paraId="252B81F0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D77C77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D77C77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1124A94F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sum=0</w:t>
      </w:r>
    </w:p>
    <w:p w14:paraId="467FFC5D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while(n&gt;0):</w:t>
      </w:r>
    </w:p>
    <w:p w14:paraId="37014C42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sum=sum+(n%10)</w:t>
      </w:r>
    </w:p>
    <w:p w14:paraId="47D75CF6" w14:textId="77777777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 xml:space="preserve">    n=n//10</w:t>
      </w:r>
    </w:p>
    <w:p w14:paraId="385A6AEA" w14:textId="2C16332B" w:rsidR="00D77C77" w:rsidRPr="00D77C77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D77C77">
        <w:rPr>
          <w:rFonts w:ascii="Segoe UI" w:eastAsia="Times New Roman" w:hAnsi="Segoe UI" w:cs="Segoe UI"/>
          <w:sz w:val="20"/>
          <w:szCs w:val="20"/>
        </w:rPr>
        <w:t>print(sum)</w:t>
      </w:r>
    </w:p>
    <w:p w14:paraId="2A745654" w14:textId="77777777" w:rsidR="00D77C77" w:rsidRPr="00B7375A" w:rsidRDefault="00D77C77" w:rsidP="00D77C7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2E01D7CA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5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swap two numbers without using third variable?</w:t>
        </w:r>
      </w:hyperlink>
    </w:p>
    <w:p w14:paraId="6D0E066A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 xml:space="preserve"># swap </w:t>
      </w:r>
      <w:proofErr w:type="spellStart"/>
      <w:r w:rsidRPr="009E1715">
        <w:rPr>
          <w:rFonts w:ascii="Segoe UI" w:eastAsia="Times New Roman" w:hAnsi="Segoe UI" w:cs="Segoe UI"/>
          <w:sz w:val="20"/>
          <w:szCs w:val="20"/>
        </w:rPr>
        <w:t>withou</w:t>
      </w:r>
      <w:proofErr w:type="spellEnd"/>
      <w:r w:rsidRPr="009E1715">
        <w:rPr>
          <w:rFonts w:ascii="Segoe UI" w:eastAsia="Times New Roman" w:hAnsi="Segoe UI" w:cs="Segoe UI"/>
          <w:sz w:val="20"/>
          <w:szCs w:val="20"/>
        </w:rPr>
        <w:t xml:space="preserve"> using third variable </w:t>
      </w:r>
    </w:p>
    <w:p w14:paraId="4E190ACA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31BFD202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 xml:space="preserve"># 1st method </w:t>
      </w:r>
    </w:p>
    <w:p w14:paraId="26E85C69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3B2DFF23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a=10</w:t>
      </w:r>
    </w:p>
    <w:p w14:paraId="6EA1B721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b=20</w:t>
      </w:r>
    </w:p>
    <w:p w14:paraId="4CFB6FE3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spellStart"/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a,b</w:t>
      </w:r>
      <w:proofErr w:type="spellEnd"/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=</w:t>
      </w:r>
      <w:proofErr w:type="spellStart"/>
      <w:r w:rsidRPr="009E1715">
        <w:rPr>
          <w:rFonts w:ascii="Segoe UI" w:eastAsia="Times New Roman" w:hAnsi="Segoe UI" w:cs="Segoe UI"/>
          <w:sz w:val="20"/>
          <w:szCs w:val="20"/>
        </w:rPr>
        <w:t>b,a</w:t>
      </w:r>
      <w:proofErr w:type="spellEnd"/>
    </w:p>
    <w:p w14:paraId="65003DE4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"after swap a :",a)</w:t>
      </w:r>
    </w:p>
    <w:p w14:paraId="55533948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"after swap b :",b)</w:t>
      </w:r>
    </w:p>
    <w:p w14:paraId="74C956BF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6B11C430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 xml:space="preserve">#2nd method </w:t>
      </w:r>
    </w:p>
    <w:p w14:paraId="23A0475F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56DECA92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a=</w:t>
      </w:r>
      <w:proofErr w:type="spellStart"/>
      <w:r w:rsidRPr="009E1715">
        <w:rPr>
          <w:rFonts w:ascii="Segoe UI" w:eastAsia="Times New Roman" w:hAnsi="Segoe UI" w:cs="Segoe UI"/>
          <w:sz w:val="20"/>
          <w:szCs w:val="20"/>
        </w:rPr>
        <w:t>a+b</w:t>
      </w:r>
      <w:proofErr w:type="spellEnd"/>
      <w:r w:rsidRPr="009E1715">
        <w:rPr>
          <w:rFonts w:ascii="Segoe UI" w:eastAsia="Times New Roman" w:hAnsi="Segoe UI" w:cs="Segoe UI"/>
          <w:sz w:val="20"/>
          <w:szCs w:val="20"/>
        </w:rPr>
        <w:t xml:space="preserve"> # a=30</w:t>
      </w:r>
    </w:p>
    <w:p w14:paraId="3C0E32AF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b=a-b # b=10</w:t>
      </w:r>
    </w:p>
    <w:p w14:paraId="07BB2FC8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9E1715">
        <w:rPr>
          <w:rFonts w:ascii="Segoe UI" w:eastAsia="Times New Roman" w:hAnsi="Segoe UI" w:cs="Segoe UI"/>
          <w:sz w:val="20"/>
          <w:szCs w:val="20"/>
        </w:rPr>
        <w:t>a=a-b # a=20</w:t>
      </w:r>
    </w:p>
    <w:p w14:paraId="3324B4B8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"after swap a :",a)</w:t>
      </w:r>
    </w:p>
    <w:p w14:paraId="423C81BE" w14:textId="2235BF00" w:rsid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E171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9E1715">
        <w:rPr>
          <w:rFonts w:ascii="Segoe UI" w:eastAsia="Times New Roman" w:hAnsi="Segoe UI" w:cs="Segoe UI"/>
          <w:sz w:val="20"/>
          <w:szCs w:val="20"/>
        </w:rPr>
        <w:t>"after swap b :",b)</w:t>
      </w:r>
    </w:p>
    <w:p w14:paraId="2F3851E2" w14:textId="77777777" w:rsid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7E471B04" w14:textId="77777777" w:rsid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3C259713" w14:textId="77777777" w:rsid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65957739" w14:textId="77777777" w:rsidR="009E1715" w:rsidRPr="009E1715" w:rsidRDefault="009E1715" w:rsidP="009E171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17C027AD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6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swap two numbers using third variable?</w:t>
        </w:r>
      </w:hyperlink>
    </w:p>
    <w:p w14:paraId="3090F1D6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 xml:space="preserve"># swap to number with third variable </w:t>
      </w:r>
    </w:p>
    <w:p w14:paraId="439A6420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a=10</w:t>
      </w:r>
    </w:p>
    <w:p w14:paraId="1500011C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b=20</w:t>
      </w:r>
    </w:p>
    <w:p w14:paraId="3C374EB6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temp=b</w:t>
      </w:r>
    </w:p>
    <w:p w14:paraId="30D37728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b=a</w:t>
      </w:r>
    </w:p>
    <w:p w14:paraId="3B8F079B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B3212">
        <w:rPr>
          <w:rFonts w:ascii="Segoe UI" w:eastAsia="Times New Roman" w:hAnsi="Segoe UI" w:cs="Segoe UI"/>
          <w:sz w:val="20"/>
          <w:szCs w:val="20"/>
        </w:rPr>
        <w:t>a=temp</w:t>
      </w:r>
    </w:p>
    <w:p w14:paraId="7923A97C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6829F4A1" w14:textId="77777777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AB321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AB3212">
        <w:rPr>
          <w:rFonts w:ascii="Segoe UI" w:eastAsia="Times New Roman" w:hAnsi="Segoe UI" w:cs="Segoe UI"/>
          <w:sz w:val="20"/>
          <w:szCs w:val="20"/>
        </w:rPr>
        <w:t>"after swap a :",a)</w:t>
      </w:r>
    </w:p>
    <w:p w14:paraId="2A57FB36" w14:textId="2C9AA49F" w:rsidR="00AB3212" w:rsidRP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AB3212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AB3212">
        <w:rPr>
          <w:rFonts w:ascii="Segoe UI" w:eastAsia="Times New Roman" w:hAnsi="Segoe UI" w:cs="Segoe UI"/>
          <w:sz w:val="20"/>
          <w:szCs w:val="20"/>
        </w:rPr>
        <w:t>"after swap b :",b)</w:t>
      </w:r>
    </w:p>
    <w:p w14:paraId="75E59FA4" w14:textId="77777777" w:rsidR="00AB3212" w:rsidRPr="00B7375A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1BED062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7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prime factors of a given integer.</w:t>
        </w:r>
      </w:hyperlink>
    </w:p>
    <w:p w14:paraId="7E8A99C1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550D6D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550D6D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263975B4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5654626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>for x in range(</w:t>
      </w:r>
      <w:proofErr w:type="gramStart"/>
      <w:r w:rsidRPr="00550D6D">
        <w:rPr>
          <w:rFonts w:ascii="Segoe UI" w:eastAsia="Times New Roman" w:hAnsi="Segoe UI" w:cs="Segoe UI"/>
          <w:sz w:val="20"/>
          <w:szCs w:val="20"/>
        </w:rPr>
        <w:t>1,n</w:t>
      </w:r>
      <w:proofErr w:type="gramEnd"/>
      <w:r w:rsidRPr="00550D6D">
        <w:rPr>
          <w:rFonts w:ascii="Segoe UI" w:eastAsia="Times New Roman" w:hAnsi="Segoe UI" w:cs="Segoe UI"/>
          <w:sz w:val="20"/>
          <w:szCs w:val="20"/>
        </w:rPr>
        <w:t>):</w:t>
      </w:r>
    </w:p>
    <w:p w14:paraId="1940C56C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if </w:t>
      </w:r>
      <w:proofErr w:type="spellStart"/>
      <w:r w:rsidRPr="00550D6D">
        <w:rPr>
          <w:rFonts w:ascii="Segoe UI" w:eastAsia="Times New Roman" w:hAnsi="Segoe UI" w:cs="Segoe UI"/>
          <w:sz w:val="20"/>
          <w:szCs w:val="20"/>
        </w:rPr>
        <w:t>n%x</w:t>
      </w:r>
      <w:proofErr w:type="spellEnd"/>
      <w:r w:rsidRPr="00550D6D">
        <w:rPr>
          <w:rFonts w:ascii="Segoe UI" w:eastAsia="Times New Roman" w:hAnsi="Segoe UI" w:cs="Segoe UI"/>
          <w:sz w:val="20"/>
          <w:szCs w:val="20"/>
        </w:rPr>
        <w:t xml:space="preserve">==0:       </w:t>
      </w:r>
    </w:p>
    <w:p w14:paraId="64E27AC0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a=1</w:t>
      </w:r>
    </w:p>
    <w:p w14:paraId="5F8C12A1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count=0</w:t>
      </w:r>
    </w:p>
    <w:p w14:paraId="1BB3A67F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while a&lt;=x:</w:t>
      </w:r>
    </w:p>
    <w:p w14:paraId="56072137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    if </w:t>
      </w:r>
      <w:proofErr w:type="spellStart"/>
      <w:r w:rsidRPr="00550D6D">
        <w:rPr>
          <w:rFonts w:ascii="Segoe UI" w:eastAsia="Times New Roman" w:hAnsi="Segoe UI" w:cs="Segoe UI"/>
          <w:sz w:val="20"/>
          <w:szCs w:val="20"/>
        </w:rPr>
        <w:t>x%a</w:t>
      </w:r>
      <w:proofErr w:type="spellEnd"/>
      <w:r w:rsidRPr="00550D6D">
        <w:rPr>
          <w:rFonts w:ascii="Segoe UI" w:eastAsia="Times New Roman" w:hAnsi="Segoe UI" w:cs="Segoe UI"/>
          <w:sz w:val="20"/>
          <w:szCs w:val="20"/>
        </w:rPr>
        <w:t>==0:</w:t>
      </w:r>
    </w:p>
    <w:p w14:paraId="6A9214F8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        count=count+1</w:t>
      </w:r>
    </w:p>
    <w:p w14:paraId="013B4DB5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    a=a+1</w:t>
      </w:r>
    </w:p>
    <w:p w14:paraId="5B20C389" w14:textId="77777777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if count==2:</w:t>
      </w:r>
    </w:p>
    <w:p w14:paraId="3A4D3462" w14:textId="12FA541D" w:rsidR="00550D6D" w:rsidRPr="00550D6D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550D6D">
        <w:rPr>
          <w:rFonts w:ascii="Segoe UI" w:eastAsia="Times New Roman" w:hAnsi="Segoe UI" w:cs="Segoe UI"/>
          <w:sz w:val="20"/>
          <w:szCs w:val="20"/>
        </w:rPr>
        <w:t xml:space="preserve">            </w:t>
      </w:r>
      <w:proofErr w:type="gramStart"/>
      <w:r w:rsidRPr="00550D6D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550D6D">
        <w:rPr>
          <w:rFonts w:ascii="Segoe UI" w:eastAsia="Times New Roman" w:hAnsi="Segoe UI" w:cs="Segoe UI"/>
          <w:sz w:val="20"/>
          <w:szCs w:val="20"/>
        </w:rPr>
        <w:t xml:space="preserve">"prime </w:t>
      </w:r>
      <w:proofErr w:type="spellStart"/>
      <w:r w:rsidRPr="00550D6D">
        <w:rPr>
          <w:rFonts w:ascii="Segoe UI" w:eastAsia="Times New Roman" w:hAnsi="Segoe UI" w:cs="Segoe UI"/>
          <w:sz w:val="20"/>
          <w:szCs w:val="20"/>
        </w:rPr>
        <w:t>number:",x</w:t>
      </w:r>
      <w:proofErr w:type="spellEnd"/>
      <w:r w:rsidRPr="00550D6D">
        <w:rPr>
          <w:rFonts w:ascii="Segoe UI" w:eastAsia="Times New Roman" w:hAnsi="Segoe UI" w:cs="Segoe UI"/>
          <w:sz w:val="20"/>
          <w:szCs w:val="20"/>
        </w:rPr>
        <w:t>)</w:t>
      </w:r>
    </w:p>
    <w:p w14:paraId="60CF7CA0" w14:textId="77777777" w:rsidR="00AB3212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2627A395" w14:textId="77777777" w:rsidR="00AB3212" w:rsidRPr="00B7375A" w:rsidRDefault="00AB3212" w:rsidP="00AB32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04D0818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8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Write a program in Python to add two </w:t>
        </w:r>
        <w:proofErr w:type="gramStart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integer</w:t>
        </w:r>
        <w:proofErr w:type="gramEnd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 without using arithmetic operator?</w:t>
        </w:r>
      </w:hyperlink>
    </w:p>
    <w:p w14:paraId="0912BDD0" w14:textId="77777777" w:rsidR="00550D6D" w:rsidRPr="00B7375A" w:rsidRDefault="00550D6D" w:rsidP="00550D6D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68393E26" w14:textId="42972836" w:rsidR="004B5C3A" w:rsidRDefault="00000000" w:rsidP="004B5C3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19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Write a program in Python to find given number is perfect or not?</w:t>
        </w:r>
      </w:hyperlink>
    </w:p>
    <w:p w14:paraId="19DE7008" w14:textId="77777777" w:rsidR="004B5C3A" w:rsidRDefault="004B5C3A" w:rsidP="004B5C3A">
      <w:pPr>
        <w:pStyle w:val="ListParagraph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640834E" w14:textId="77777777" w:rsid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# # perfect Number </w:t>
      </w:r>
    </w:p>
    <w:p w14:paraId="03211816" w14:textId="77777777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3FA2E71" w14:textId="2034CA5A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input("Enter Number"))</w:t>
      </w:r>
    </w:p>
    <w:p w14:paraId="2FD45621" w14:textId="62318128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>factor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=[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]</w:t>
      </w:r>
    </w:p>
    <w:p w14:paraId="7FF908DA" w14:textId="5302E8D9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for </w:t>
      </w:r>
      <w:proofErr w:type="spellStart"/>
      <w:r w:rsidRPr="004B5C3A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4B5C3A">
        <w:rPr>
          <w:rFonts w:ascii="Segoe UI" w:eastAsia="Times New Roman" w:hAnsi="Segoe UI" w:cs="Segoe UI"/>
          <w:sz w:val="20"/>
          <w:szCs w:val="20"/>
        </w:rPr>
        <w:t xml:space="preserve"> in range(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1,n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):</w:t>
      </w:r>
    </w:p>
    <w:p w14:paraId="0FD57D5F" w14:textId="23A12994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    if </w:t>
      </w:r>
      <w:proofErr w:type="spellStart"/>
      <w:r w:rsidRPr="004B5C3A">
        <w:rPr>
          <w:rFonts w:ascii="Segoe UI" w:eastAsia="Times New Roman" w:hAnsi="Segoe UI" w:cs="Segoe UI"/>
          <w:sz w:val="20"/>
          <w:szCs w:val="20"/>
        </w:rPr>
        <w:t>n%i</w:t>
      </w:r>
      <w:proofErr w:type="spellEnd"/>
      <w:r w:rsidRPr="004B5C3A">
        <w:rPr>
          <w:rFonts w:ascii="Segoe UI" w:eastAsia="Times New Roman" w:hAnsi="Segoe UI" w:cs="Segoe UI"/>
          <w:sz w:val="20"/>
          <w:szCs w:val="20"/>
        </w:rPr>
        <w:t>==0:</w:t>
      </w:r>
    </w:p>
    <w:p w14:paraId="0C3767D4" w14:textId="316319C6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        </w:t>
      </w:r>
      <w:proofErr w:type="spellStart"/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factor.append</w:t>
      </w:r>
      <w:proofErr w:type="spellEnd"/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(</w:t>
      </w:r>
      <w:proofErr w:type="spellStart"/>
      <w:r w:rsidRPr="004B5C3A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4B5C3A">
        <w:rPr>
          <w:rFonts w:ascii="Segoe UI" w:eastAsia="Times New Roman" w:hAnsi="Segoe UI" w:cs="Segoe UI"/>
          <w:sz w:val="20"/>
          <w:szCs w:val="20"/>
        </w:rPr>
        <w:t>)</w:t>
      </w:r>
    </w:p>
    <w:p w14:paraId="4496D9FA" w14:textId="5CDE346F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>if sum(factor) == n:</w:t>
      </w:r>
    </w:p>
    <w:p w14:paraId="6A351ADE" w14:textId="174885BA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 xml:space="preserve">"This is </w:t>
      </w:r>
      <w:proofErr w:type="spellStart"/>
      <w:r w:rsidRPr="004B5C3A">
        <w:rPr>
          <w:rFonts w:ascii="Segoe UI" w:eastAsia="Times New Roman" w:hAnsi="Segoe UI" w:cs="Segoe UI"/>
          <w:sz w:val="20"/>
          <w:szCs w:val="20"/>
        </w:rPr>
        <w:t>Perfact</w:t>
      </w:r>
      <w:proofErr w:type="spellEnd"/>
      <w:r w:rsidRPr="004B5C3A">
        <w:rPr>
          <w:rFonts w:ascii="Segoe UI" w:eastAsia="Times New Roman" w:hAnsi="Segoe UI" w:cs="Segoe UI"/>
          <w:sz w:val="20"/>
          <w:szCs w:val="20"/>
        </w:rPr>
        <w:t xml:space="preserve"> Number")</w:t>
      </w:r>
    </w:p>
    <w:p w14:paraId="1254A8B1" w14:textId="0D6E9EA3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>else:</w:t>
      </w:r>
    </w:p>
    <w:p w14:paraId="54D8534F" w14:textId="122C0E41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B5C3A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4B5C3A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4B5C3A">
        <w:rPr>
          <w:rFonts w:ascii="Segoe UI" w:eastAsia="Times New Roman" w:hAnsi="Segoe UI" w:cs="Segoe UI"/>
          <w:sz w:val="20"/>
          <w:szCs w:val="20"/>
        </w:rPr>
        <w:t>"this is not Perfect Number")</w:t>
      </w:r>
    </w:p>
    <w:p w14:paraId="22365819" w14:textId="0A00E2B5" w:rsid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4B5C3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   </w:t>
      </w:r>
    </w:p>
    <w:p w14:paraId="25EAAAC6" w14:textId="77777777" w:rsidR="004B5C3A" w:rsidRDefault="004B5C3A" w:rsidP="004B5C3A">
      <w:pPr>
        <w:pStyle w:val="ListParagraph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4E1CFB8" w14:textId="77777777" w:rsidR="004B5C3A" w:rsidRPr="004B5C3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5C6C1F9" w14:textId="77777777" w:rsidR="001278AA" w:rsidRPr="00B7375A" w:rsidRDefault="001278AA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P</w:t>
      </w:r>
      <w:hyperlink r:id="rId20" w:history="1"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ython Program to find the Average of numbers with explanations.</w:t>
        </w:r>
      </w:hyperlink>
    </w:p>
    <w:p w14:paraId="750C46EB" w14:textId="77777777" w:rsidR="001278AA" w:rsidRDefault="001278AA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ins w:id="0" w:author="Unknown"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fldChar w:fldCharType="begin"/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instrText>HYPERLINK "https://quescol.com/interview-preparation/python-factorial-program-iterative-approach" \t "_blank"</w:instrText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fldChar w:fldCharType="separate"/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factorial using iterative method.</w:t>
        </w:r>
        <w:r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fldChar w:fldCharType="end"/>
        </w:r>
      </w:ins>
    </w:p>
    <w:p w14:paraId="3A6A7C5C" w14:textId="51F851EB" w:rsid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3FF4D94A" w14:textId="77777777" w:rsid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# </w:t>
      </w:r>
      <w:r w:rsidRPr="002B519C">
        <w:rPr>
          <w:rFonts w:ascii="Segoe UI" w:eastAsia="Times New Roman" w:hAnsi="Segoe UI" w:cs="Segoe UI"/>
          <w:sz w:val="20"/>
          <w:szCs w:val="20"/>
        </w:rPr>
        <w:t>factorial</w:t>
      </w:r>
      <w:r>
        <w:rPr>
          <w:rFonts w:ascii="Segoe UI" w:eastAsia="Times New Roman" w:hAnsi="Segoe UI" w:cs="Segoe UI"/>
          <w:sz w:val="20"/>
          <w:szCs w:val="20"/>
        </w:rPr>
        <w:t xml:space="preserve"> number given number Tak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aane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wale Sabi number ka </w:t>
      </w:r>
      <w:proofErr w:type="gramStart"/>
      <w:r>
        <w:rPr>
          <w:rFonts w:ascii="Segoe UI" w:eastAsia="Times New Roman" w:hAnsi="Segoe UI" w:cs="Segoe UI"/>
          <w:sz w:val="20"/>
          <w:szCs w:val="20"/>
        </w:rPr>
        <w:t>multiply</w:t>
      </w:r>
      <w:proofErr w:type="gramEnd"/>
      <w:r>
        <w:rPr>
          <w:rFonts w:ascii="Segoe UI" w:eastAsia="Times New Roman" w:hAnsi="Segoe UI" w:cs="Segoe UI"/>
          <w:sz w:val="20"/>
          <w:szCs w:val="20"/>
        </w:rPr>
        <w:t xml:space="preserve"> Kitna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hoga</w:t>
      </w:r>
      <w:proofErr w:type="spellEnd"/>
    </w:p>
    <w:p w14:paraId="3C7113D1" w14:textId="28E3A31A" w:rsid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lastRenderedPageBreak/>
        <w:t xml:space="preserve">  </w:t>
      </w:r>
    </w:p>
    <w:p w14:paraId="4D4D0C17" w14:textId="3E6B7B9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def </w:t>
      </w:r>
      <w:proofErr w:type="spellStart"/>
      <w:r w:rsidRPr="002B519C">
        <w:rPr>
          <w:rFonts w:ascii="Segoe UI" w:eastAsia="Times New Roman" w:hAnsi="Segoe UI" w:cs="Segoe UI"/>
          <w:sz w:val="20"/>
          <w:szCs w:val="20"/>
        </w:rPr>
        <w:t>factorial_iterative</w:t>
      </w:r>
      <w:proofErr w:type="spellEnd"/>
      <w:r w:rsidRPr="002B519C">
        <w:rPr>
          <w:rFonts w:ascii="Segoe UI" w:eastAsia="Times New Roman" w:hAnsi="Segoe UI" w:cs="Segoe UI"/>
          <w:sz w:val="20"/>
          <w:szCs w:val="20"/>
        </w:rPr>
        <w:t>(n):</w:t>
      </w:r>
    </w:p>
    <w:p w14:paraId="1FD5BF46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factorial = 1</w:t>
      </w:r>
    </w:p>
    <w:p w14:paraId="6617B000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if n &lt; 0:</w:t>
      </w:r>
    </w:p>
    <w:p w14:paraId="35C7EC75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return "Factorial is not defined for negative numbers."</w:t>
      </w:r>
    </w:p>
    <w:p w14:paraId="51C71307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spellStart"/>
      <w:r w:rsidRPr="002B519C">
        <w:rPr>
          <w:rFonts w:ascii="Segoe UI" w:eastAsia="Times New Roman" w:hAnsi="Segoe UI" w:cs="Segoe UI"/>
          <w:sz w:val="20"/>
          <w:szCs w:val="20"/>
        </w:rPr>
        <w:t>elif</w:t>
      </w:r>
      <w:proofErr w:type="spellEnd"/>
      <w:r w:rsidRPr="002B519C">
        <w:rPr>
          <w:rFonts w:ascii="Segoe UI" w:eastAsia="Times New Roman" w:hAnsi="Segoe UI" w:cs="Segoe UI"/>
          <w:sz w:val="20"/>
          <w:szCs w:val="20"/>
        </w:rPr>
        <w:t xml:space="preserve"> n == 0:</w:t>
      </w:r>
    </w:p>
    <w:p w14:paraId="5D31DB2B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return 1</w:t>
      </w:r>
    </w:p>
    <w:p w14:paraId="5CB1E27A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else:</w:t>
      </w:r>
    </w:p>
    <w:p w14:paraId="2F4A44B4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for </w:t>
      </w:r>
      <w:proofErr w:type="spellStart"/>
      <w:r w:rsidRPr="002B519C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2B519C">
        <w:rPr>
          <w:rFonts w:ascii="Segoe UI" w:eastAsia="Times New Roman" w:hAnsi="Segoe UI" w:cs="Segoe UI"/>
          <w:sz w:val="20"/>
          <w:szCs w:val="20"/>
        </w:rPr>
        <w:t xml:space="preserve"> in </w:t>
      </w:r>
      <w:proofErr w:type="gramStart"/>
      <w:r w:rsidRPr="002B519C">
        <w:rPr>
          <w:rFonts w:ascii="Segoe UI" w:eastAsia="Times New Roman" w:hAnsi="Segoe UI" w:cs="Segoe UI"/>
          <w:sz w:val="20"/>
          <w:szCs w:val="20"/>
        </w:rPr>
        <w:t>range(</w:t>
      </w:r>
      <w:proofErr w:type="gramEnd"/>
      <w:r w:rsidRPr="002B519C">
        <w:rPr>
          <w:rFonts w:ascii="Segoe UI" w:eastAsia="Times New Roman" w:hAnsi="Segoe UI" w:cs="Segoe UI"/>
          <w:sz w:val="20"/>
          <w:szCs w:val="20"/>
        </w:rPr>
        <w:t>1, n + 1):</w:t>
      </w:r>
    </w:p>
    <w:p w14:paraId="4F3A73D3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    factorial *= </w:t>
      </w:r>
      <w:proofErr w:type="spellStart"/>
      <w:r w:rsidRPr="002B519C">
        <w:rPr>
          <w:rFonts w:ascii="Segoe UI" w:eastAsia="Times New Roman" w:hAnsi="Segoe UI" w:cs="Segoe UI"/>
          <w:sz w:val="20"/>
          <w:szCs w:val="20"/>
        </w:rPr>
        <w:t>i</w:t>
      </w:r>
      <w:proofErr w:type="spellEnd"/>
    </w:p>
    <w:p w14:paraId="107A359B" w14:textId="77777777" w:rsidR="002B519C" w:rsidRPr="002B519C" w:rsidRDefault="002B519C" w:rsidP="002B519C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2B519C">
        <w:rPr>
          <w:rFonts w:ascii="Segoe UI" w:eastAsia="Times New Roman" w:hAnsi="Segoe UI" w:cs="Segoe UI"/>
          <w:sz w:val="20"/>
          <w:szCs w:val="20"/>
        </w:rPr>
        <w:t xml:space="preserve">        return factorial</w:t>
      </w:r>
    </w:p>
    <w:p w14:paraId="267A1AE5" w14:textId="77777777" w:rsidR="002B519C" w:rsidRPr="00B7375A" w:rsidRDefault="002B519C" w:rsidP="002B519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7309A0ED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1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factorial using recursion.</w:t>
        </w:r>
      </w:hyperlink>
    </w:p>
    <w:p w14:paraId="086D9A9A" w14:textId="77777777" w:rsid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2AD3DFFA" w14:textId="28C0D30E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# Factorial </w:t>
      </w:r>
      <w:proofErr w:type="gramStart"/>
      <w:r w:rsidRPr="00467B12">
        <w:rPr>
          <w:rFonts w:ascii="Segoe UI" w:eastAsia="Times New Roman" w:hAnsi="Segoe UI" w:cs="Segoe UI"/>
          <w:sz w:val="18"/>
          <w:szCs w:val="18"/>
        </w:rPr>
        <w:t>with  recursion</w:t>
      </w:r>
      <w:proofErr w:type="gramEnd"/>
    </w:p>
    <w:p w14:paraId="1D444EB7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608C949A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def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factorial_number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>(n):</w:t>
      </w:r>
    </w:p>
    <w:p w14:paraId="0C2DB4C9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if n&lt;0:</w:t>
      </w:r>
    </w:p>
    <w:p w14:paraId="507D3885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    return "this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negetive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 xml:space="preserve"> number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fectorial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 xml:space="preserve"> is not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posible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>"</w:t>
      </w:r>
    </w:p>
    <w:p w14:paraId="6EEE1450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elif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 xml:space="preserve"> n==0 or n==1:</w:t>
      </w:r>
    </w:p>
    <w:p w14:paraId="3E8E44A3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    return 1</w:t>
      </w:r>
    </w:p>
    <w:p w14:paraId="72EBF98D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</w:t>
      </w:r>
      <w:proofErr w:type="gramStart"/>
      <w:r w:rsidRPr="00467B12">
        <w:rPr>
          <w:rFonts w:ascii="Segoe UI" w:eastAsia="Times New Roman" w:hAnsi="Segoe UI" w:cs="Segoe UI"/>
          <w:sz w:val="18"/>
          <w:szCs w:val="18"/>
        </w:rPr>
        <w:t>else :</w:t>
      </w:r>
      <w:proofErr w:type="gramEnd"/>
    </w:p>
    <w:p w14:paraId="61D19C58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 xml:space="preserve">        return n*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factorial_number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>(n-1)</w:t>
      </w:r>
    </w:p>
    <w:p w14:paraId="4167BB34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</w:p>
    <w:p w14:paraId="43858E8F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>n=</w:t>
      </w:r>
      <w:proofErr w:type="gramStart"/>
      <w:r w:rsidRPr="00467B12">
        <w:rPr>
          <w:rFonts w:ascii="Segoe UI" w:eastAsia="Times New Roman" w:hAnsi="Segoe UI" w:cs="Segoe UI"/>
          <w:sz w:val="18"/>
          <w:szCs w:val="18"/>
        </w:rPr>
        <w:t>int(</w:t>
      </w:r>
      <w:proofErr w:type="gramEnd"/>
      <w:r w:rsidRPr="00467B12">
        <w:rPr>
          <w:rFonts w:ascii="Segoe UI" w:eastAsia="Times New Roman" w:hAnsi="Segoe UI" w:cs="Segoe UI"/>
          <w:sz w:val="18"/>
          <w:szCs w:val="18"/>
        </w:rPr>
        <w:t>input("enter number"))</w:t>
      </w:r>
    </w:p>
    <w:p w14:paraId="75BAE787" w14:textId="77777777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>result=</w:t>
      </w:r>
      <w:proofErr w:type="spellStart"/>
      <w:r w:rsidRPr="00467B12">
        <w:rPr>
          <w:rFonts w:ascii="Segoe UI" w:eastAsia="Times New Roman" w:hAnsi="Segoe UI" w:cs="Segoe UI"/>
          <w:sz w:val="18"/>
          <w:szCs w:val="18"/>
        </w:rPr>
        <w:t>factorial_</w:t>
      </w:r>
      <w:proofErr w:type="gramStart"/>
      <w:r w:rsidRPr="00467B12">
        <w:rPr>
          <w:rFonts w:ascii="Segoe UI" w:eastAsia="Times New Roman" w:hAnsi="Segoe UI" w:cs="Segoe UI"/>
          <w:sz w:val="18"/>
          <w:szCs w:val="18"/>
        </w:rPr>
        <w:t>number</w:t>
      </w:r>
      <w:proofErr w:type="spellEnd"/>
      <w:r w:rsidRPr="00467B12">
        <w:rPr>
          <w:rFonts w:ascii="Segoe UI" w:eastAsia="Times New Roman" w:hAnsi="Segoe UI" w:cs="Segoe UI"/>
          <w:sz w:val="18"/>
          <w:szCs w:val="18"/>
        </w:rPr>
        <w:t>(</w:t>
      </w:r>
      <w:proofErr w:type="gramEnd"/>
      <w:r w:rsidRPr="00467B12">
        <w:rPr>
          <w:rFonts w:ascii="Segoe UI" w:eastAsia="Times New Roman" w:hAnsi="Segoe UI" w:cs="Segoe UI"/>
          <w:sz w:val="18"/>
          <w:szCs w:val="18"/>
        </w:rPr>
        <w:t>5)</w:t>
      </w:r>
    </w:p>
    <w:p w14:paraId="600CDB2A" w14:textId="1E510F3F" w:rsidR="00467B12" w:rsidRPr="00467B12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18"/>
          <w:szCs w:val="18"/>
        </w:rPr>
      </w:pPr>
      <w:r w:rsidRPr="00467B12">
        <w:rPr>
          <w:rFonts w:ascii="Segoe UI" w:eastAsia="Times New Roman" w:hAnsi="Segoe UI" w:cs="Segoe UI"/>
          <w:sz w:val="18"/>
          <w:szCs w:val="18"/>
        </w:rPr>
        <w:t>print(result)</w:t>
      </w:r>
    </w:p>
    <w:p w14:paraId="12581AE8" w14:textId="77777777" w:rsidR="00467B12" w:rsidRPr="00B7375A" w:rsidRDefault="00467B12" w:rsidP="00467B12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536F922B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2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check a given number is even or odd.</w:t>
        </w:r>
      </w:hyperlink>
    </w:p>
    <w:p w14:paraId="6A088D17" w14:textId="77777777" w:rsidR="00485D37" w:rsidRDefault="00485D37" w:rsidP="00485D37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22F584C4" w14:textId="77777777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># even or odd Number</w:t>
      </w:r>
    </w:p>
    <w:p w14:paraId="3FF32999" w14:textId="77777777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485D37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485D37">
        <w:rPr>
          <w:rFonts w:ascii="Segoe UI" w:eastAsia="Times New Roman" w:hAnsi="Segoe UI" w:cs="Segoe UI"/>
          <w:sz w:val="20"/>
          <w:szCs w:val="20"/>
        </w:rPr>
        <w:t>input("Enter your "))</w:t>
      </w:r>
    </w:p>
    <w:p w14:paraId="6E8F969D" w14:textId="77777777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>if n%2==0:</w:t>
      </w:r>
    </w:p>
    <w:p w14:paraId="1592028B" w14:textId="1A1AD9A5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485D3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485D37">
        <w:rPr>
          <w:rFonts w:ascii="Segoe UI" w:eastAsia="Times New Roman" w:hAnsi="Segoe UI" w:cs="Segoe UI"/>
          <w:sz w:val="20"/>
          <w:szCs w:val="20"/>
        </w:rPr>
        <w:t xml:space="preserve">"This is Even </w:t>
      </w:r>
      <w:r w:rsidR="00485D37" w:rsidRPr="00485D37">
        <w:rPr>
          <w:rFonts w:ascii="Segoe UI" w:eastAsia="Times New Roman" w:hAnsi="Segoe UI" w:cs="Segoe UI"/>
          <w:sz w:val="20"/>
          <w:szCs w:val="20"/>
        </w:rPr>
        <w:t>Number</w:t>
      </w:r>
      <w:r w:rsidRPr="00485D37">
        <w:rPr>
          <w:rFonts w:ascii="Segoe UI" w:eastAsia="Times New Roman" w:hAnsi="Segoe UI" w:cs="Segoe UI"/>
          <w:sz w:val="20"/>
          <w:szCs w:val="20"/>
        </w:rPr>
        <w:t>")</w:t>
      </w:r>
    </w:p>
    <w:p w14:paraId="1D784B91" w14:textId="77777777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>else:</w:t>
      </w:r>
    </w:p>
    <w:p w14:paraId="18A7E8DC" w14:textId="3FCDA1CB" w:rsidR="004B5C3A" w:rsidRPr="00485D37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485D37">
        <w:rPr>
          <w:rFonts w:ascii="Segoe UI" w:eastAsia="Times New Roman" w:hAnsi="Segoe UI" w:cs="Segoe UI"/>
          <w:sz w:val="20"/>
          <w:szCs w:val="20"/>
        </w:rPr>
        <w:t xml:space="preserve">    </w:t>
      </w:r>
      <w:proofErr w:type="gramStart"/>
      <w:r w:rsidRPr="00485D37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485D37">
        <w:rPr>
          <w:rFonts w:ascii="Segoe UI" w:eastAsia="Times New Roman" w:hAnsi="Segoe UI" w:cs="Segoe UI"/>
          <w:sz w:val="20"/>
          <w:szCs w:val="20"/>
        </w:rPr>
        <w:t xml:space="preserve">"This is odd </w:t>
      </w:r>
      <w:r w:rsidR="00485D37" w:rsidRPr="00485D37">
        <w:rPr>
          <w:rFonts w:ascii="Segoe UI" w:eastAsia="Times New Roman" w:hAnsi="Segoe UI" w:cs="Segoe UI"/>
          <w:sz w:val="20"/>
          <w:szCs w:val="20"/>
        </w:rPr>
        <w:t>Number</w:t>
      </w:r>
      <w:r w:rsidRPr="00485D37">
        <w:rPr>
          <w:rFonts w:ascii="Segoe UI" w:eastAsia="Times New Roman" w:hAnsi="Segoe UI" w:cs="Segoe UI"/>
          <w:sz w:val="20"/>
          <w:szCs w:val="20"/>
        </w:rPr>
        <w:t>")</w:t>
      </w:r>
    </w:p>
    <w:p w14:paraId="0F74276C" w14:textId="77777777" w:rsidR="004B5C3A" w:rsidRPr="00B7375A" w:rsidRDefault="004B5C3A" w:rsidP="004B5C3A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1CAF2CAA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3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print Prime Number in a given range.</w:t>
        </w:r>
      </w:hyperlink>
    </w:p>
    <w:p w14:paraId="6C38A7E6" w14:textId="77777777" w:rsidR="00AA6105" w:rsidRDefault="00AA6105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5569AD43" w14:textId="4ACB16DB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# #prime Number to giv</w:t>
      </w:r>
      <w:r w:rsidR="00AA6105">
        <w:rPr>
          <w:rFonts w:ascii="Segoe UI" w:eastAsia="Times New Roman" w:hAnsi="Segoe UI" w:cs="Segoe UI"/>
          <w:sz w:val="20"/>
          <w:szCs w:val="20"/>
        </w:rPr>
        <w:t>e</w:t>
      </w:r>
      <w:r w:rsidRPr="00AA6105">
        <w:rPr>
          <w:rFonts w:ascii="Segoe UI" w:eastAsia="Times New Roman" w:hAnsi="Segoe UI" w:cs="Segoe UI"/>
          <w:sz w:val="20"/>
          <w:szCs w:val="20"/>
        </w:rPr>
        <w:t xml:space="preserve">n range </w:t>
      </w:r>
    </w:p>
    <w:p w14:paraId="5228BE4D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0197D72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input("Enter range :"))</w:t>
      </w:r>
    </w:p>
    <w:p w14:paraId="6CEE4059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B27908C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for </w:t>
      </w:r>
      <w:proofErr w:type="spellStart"/>
      <w:r w:rsidRPr="00AA6105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AA6105">
        <w:rPr>
          <w:rFonts w:ascii="Segoe UI" w:eastAsia="Times New Roman" w:hAnsi="Segoe UI" w:cs="Segoe UI"/>
          <w:sz w:val="20"/>
          <w:szCs w:val="20"/>
        </w:rPr>
        <w:t xml:space="preserve"> in range(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1,n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):</w:t>
      </w:r>
    </w:p>
    <w:p w14:paraId="07E0EF81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a=1</w:t>
      </w:r>
    </w:p>
    <w:p w14:paraId="5B50D485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count=0</w:t>
      </w:r>
    </w:p>
    <w:p w14:paraId="46F5D60C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while(a&lt;=</w:t>
      </w:r>
      <w:proofErr w:type="spellStart"/>
      <w:r w:rsidRPr="00AA6105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AA6105">
        <w:rPr>
          <w:rFonts w:ascii="Segoe UI" w:eastAsia="Times New Roman" w:hAnsi="Segoe UI" w:cs="Segoe UI"/>
          <w:sz w:val="20"/>
          <w:szCs w:val="20"/>
        </w:rPr>
        <w:t>):</w:t>
      </w:r>
    </w:p>
    <w:p w14:paraId="60215B21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lastRenderedPageBreak/>
        <w:t xml:space="preserve">        if </w:t>
      </w:r>
      <w:proofErr w:type="spellStart"/>
      <w:r w:rsidRPr="00AA6105">
        <w:rPr>
          <w:rFonts w:ascii="Segoe UI" w:eastAsia="Times New Roman" w:hAnsi="Segoe UI" w:cs="Segoe UI"/>
          <w:sz w:val="20"/>
          <w:szCs w:val="20"/>
        </w:rPr>
        <w:t>i%a</w:t>
      </w:r>
      <w:proofErr w:type="spellEnd"/>
      <w:r w:rsidRPr="00AA6105">
        <w:rPr>
          <w:rFonts w:ascii="Segoe UI" w:eastAsia="Times New Roman" w:hAnsi="Segoe UI" w:cs="Segoe UI"/>
          <w:sz w:val="20"/>
          <w:szCs w:val="20"/>
        </w:rPr>
        <w:t>==0:</w:t>
      </w:r>
    </w:p>
    <w:p w14:paraId="7AB1F9D8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        count=count+1</w:t>
      </w:r>
    </w:p>
    <w:p w14:paraId="18CAD326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    a=a+1</w:t>
      </w:r>
    </w:p>
    <w:p w14:paraId="38132010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if count==2:</w:t>
      </w:r>
    </w:p>
    <w:p w14:paraId="50C1D5AF" w14:textId="77777777" w:rsidR="00551DA9" w:rsidRPr="00AA6105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 xml:space="preserve">        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print(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"prime number is :",</w:t>
      </w:r>
      <w:proofErr w:type="spellStart"/>
      <w:r w:rsidRPr="00AA6105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AA6105">
        <w:rPr>
          <w:rFonts w:ascii="Segoe UI" w:eastAsia="Times New Roman" w:hAnsi="Segoe UI" w:cs="Segoe UI"/>
          <w:sz w:val="20"/>
          <w:szCs w:val="20"/>
        </w:rPr>
        <w:t>)</w:t>
      </w:r>
    </w:p>
    <w:p w14:paraId="64AE4951" w14:textId="372F8C8A" w:rsidR="00551DA9" w:rsidRPr="00B7375A" w:rsidRDefault="00551DA9" w:rsidP="00551DA9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551DA9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 xml:space="preserve">    </w:t>
      </w:r>
    </w:p>
    <w:p w14:paraId="075131EE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4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Python Program to find </w:t>
        </w:r>
        <w:proofErr w:type="gramStart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Smallest</w:t>
        </w:r>
        <w:proofErr w:type="gramEnd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 number among three.</w:t>
        </w:r>
      </w:hyperlink>
    </w:p>
    <w:p w14:paraId="50F52577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5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the power using the POW method.</w:t>
        </w:r>
      </w:hyperlink>
    </w:p>
    <w:p w14:paraId="67AB344C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6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Python Program to calculate the power without using POW </w:t>
        </w:r>
        <w:proofErr w:type="gramStart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function.(</w:t>
        </w:r>
        <w:proofErr w:type="gramEnd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using for loop)</w:t>
        </w:r>
      </w:hyperlink>
      <w:r w:rsidR="001278AA"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.</w:t>
      </w:r>
    </w:p>
    <w:p w14:paraId="2E02414B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7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 xml:space="preserve">Python Program to calculate the power without using POW </w:t>
        </w:r>
        <w:proofErr w:type="gramStart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function.(</w:t>
        </w:r>
        <w:proofErr w:type="gramEnd"/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using while loop).</w:t>
        </w:r>
      </w:hyperlink>
    </w:p>
    <w:p w14:paraId="130B44AF" w14:textId="10C8084D" w:rsidR="00AA6105" w:rsidRPr="00AA6105" w:rsidRDefault="00000000" w:rsidP="00AA610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8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the square of a given number.</w:t>
        </w:r>
      </w:hyperlink>
    </w:p>
    <w:p w14:paraId="55B201C9" w14:textId="1BBBE9F6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# square of a given number</w:t>
      </w:r>
    </w:p>
    <w:p w14:paraId="28FB6273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input("Enter Number :"))</w:t>
      </w:r>
    </w:p>
    <w:p w14:paraId="4EFC94DE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050009B1" w14:textId="4AE7E03D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print(n**2)</w:t>
      </w:r>
    </w:p>
    <w:p w14:paraId="581E414C" w14:textId="77777777" w:rsidR="00AA6105" w:rsidRPr="00B7375A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</w:p>
    <w:p w14:paraId="4EE582B3" w14:textId="77777777" w:rsidR="001278A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29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the cube of a given number</w:t>
        </w:r>
      </w:hyperlink>
      <w:r w:rsidR="001278AA"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.</w:t>
      </w:r>
    </w:p>
    <w:p w14:paraId="58D55609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# Cube of a given number</w:t>
      </w:r>
    </w:p>
    <w:p w14:paraId="0B5289B0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n=</w:t>
      </w:r>
      <w:proofErr w:type="gramStart"/>
      <w:r w:rsidRPr="00AA6105">
        <w:rPr>
          <w:rFonts w:ascii="Segoe UI" w:eastAsia="Times New Roman" w:hAnsi="Segoe UI" w:cs="Segoe UI"/>
          <w:sz w:val="20"/>
          <w:szCs w:val="20"/>
        </w:rPr>
        <w:t>int(</w:t>
      </w:r>
      <w:proofErr w:type="gramEnd"/>
      <w:r w:rsidRPr="00AA6105">
        <w:rPr>
          <w:rFonts w:ascii="Segoe UI" w:eastAsia="Times New Roman" w:hAnsi="Segoe UI" w:cs="Segoe UI"/>
          <w:sz w:val="20"/>
          <w:szCs w:val="20"/>
        </w:rPr>
        <w:t>input("Enter Number :"))</w:t>
      </w:r>
    </w:p>
    <w:p w14:paraId="7878E66C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5BE96194" w14:textId="512CB3FF" w:rsid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  <w:r w:rsidRPr="00AA6105">
        <w:rPr>
          <w:rFonts w:ascii="Segoe UI" w:eastAsia="Times New Roman" w:hAnsi="Segoe UI" w:cs="Segoe UI"/>
          <w:sz w:val="20"/>
          <w:szCs w:val="20"/>
        </w:rPr>
        <w:t>print(n**3)</w:t>
      </w:r>
    </w:p>
    <w:p w14:paraId="352B5190" w14:textId="77777777" w:rsidR="00AA6105" w:rsidRPr="00AA6105" w:rsidRDefault="00AA6105" w:rsidP="00AA6105">
      <w:p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sz w:val="20"/>
          <w:szCs w:val="20"/>
        </w:rPr>
      </w:pPr>
    </w:p>
    <w:p w14:paraId="55D3E105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0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the square root of a given number.</w:t>
        </w:r>
      </w:hyperlink>
    </w:p>
    <w:p w14:paraId="3C6C6E69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1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LCM of given two numbers.</w:t>
        </w:r>
      </w:hyperlink>
    </w:p>
    <w:p w14:paraId="26D473B5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2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find GCD or HCF of two numbers.</w:t>
        </w:r>
      </w:hyperlink>
    </w:p>
    <w:p w14:paraId="3F67BE1F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3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find GCD of two numbers using recursion.</w:t>
        </w:r>
      </w:hyperlink>
    </w:p>
    <w:p w14:paraId="09F57D29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4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Convert Decimal Number into Binary</w:t>
        </w:r>
      </w:hyperlink>
      <w:hyperlink r:id="rId35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.</w:t>
        </w:r>
      </w:hyperlink>
    </w:p>
    <w:p w14:paraId="29CF55D4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6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convert Decimal number to Octal number.</w:t>
        </w:r>
      </w:hyperlink>
    </w:p>
    <w:p w14:paraId="121C67E1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7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check the given year is a leap year or not.</w:t>
        </w:r>
      </w:hyperlink>
    </w:p>
    <w:p w14:paraId="66C9EF9D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8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convert Celsius to Fahrenheit.</w:t>
        </w:r>
      </w:hyperlink>
    </w:p>
    <w:p w14:paraId="6BFA41CF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39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convert Fahrenheit to Celsius.</w:t>
        </w:r>
      </w:hyperlink>
    </w:p>
    <w:p w14:paraId="7ABB91FD" w14:textId="77777777" w:rsidR="001278AA" w:rsidRPr="00B7375A" w:rsidRDefault="00000000" w:rsidP="001278AA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hyperlink r:id="rId40" w:tgtFrame="_blank" w:history="1">
        <w:r w:rsidR="001278AA" w:rsidRPr="00B7375A">
          <w:rPr>
            <w:rFonts w:ascii="Segoe UI" w:eastAsia="Times New Roman" w:hAnsi="Segoe UI" w:cs="Segoe UI"/>
            <w:b/>
            <w:bCs/>
            <w:color w:val="FF0000"/>
            <w:sz w:val="27"/>
            <w:szCs w:val="27"/>
          </w:rPr>
          <w:t>Python program to calculate Simple Interest with explanation.</w:t>
        </w:r>
      </w:hyperlink>
    </w:p>
    <w:p w14:paraId="7E7C6438" w14:textId="54167E14" w:rsidR="001278AA" w:rsidRPr="00B7375A" w:rsidRDefault="001278AA" w:rsidP="00B7375A">
      <w:pPr>
        <w:shd w:val="clear" w:color="auto" w:fill="FFFFFF"/>
        <w:spacing w:after="45" w:line="240" w:lineRule="auto"/>
        <w:rPr>
          <w:rFonts w:ascii="Segoe UI" w:eastAsia="Times New Roman" w:hAnsi="Segoe UI" w:cs="Segoe UI"/>
          <w:b/>
          <w:bCs/>
          <w:color w:val="FF0000"/>
          <w:sz w:val="27"/>
          <w:szCs w:val="27"/>
        </w:rPr>
      </w:pPr>
      <w:r w:rsidRPr="00B7375A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br/>
      </w:r>
    </w:p>
    <w:p w14:paraId="65CCAD9B" w14:textId="77777777" w:rsidR="003656B9" w:rsidRPr="00B7375A" w:rsidRDefault="003656B9">
      <w:pPr>
        <w:rPr>
          <w:b/>
          <w:bCs/>
          <w:color w:val="FF0000"/>
        </w:rPr>
      </w:pPr>
    </w:p>
    <w:sectPr w:rsidR="003656B9" w:rsidRPr="00B7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58C"/>
    <w:multiLevelType w:val="multilevel"/>
    <w:tmpl w:val="B5E2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36C6"/>
    <w:multiLevelType w:val="multilevel"/>
    <w:tmpl w:val="0CC4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E46A3"/>
    <w:multiLevelType w:val="multilevel"/>
    <w:tmpl w:val="46AA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0387">
    <w:abstractNumId w:val="2"/>
  </w:num>
  <w:num w:numId="2" w16cid:durableId="1145198329">
    <w:abstractNumId w:val="0"/>
  </w:num>
  <w:num w:numId="3" w16cid:durableId="158783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43"/>
    <w:rsid w:val="001278AA"/>
    <w:rsid w:val="002B519C"/>
    <w:rsid w:val="002C7043"/>
    <w:rsid w:val="003656B9"/>
    <w:rsid w:val="00467B12"/>
    <w:rsid w:val="00485D37"/>
    <w:rsid w:val="004B5C3A"/>
    <w:rsid w:val="00550D6D"/>
    <w:rsid w:val="00551DA9"/>
    <w:rsid w:val="007A55B2"/>
    <w:rsid w:val="008A66FE"/>
    <w:rsid w:val="009E1715"/>
    <w:rsid w:val="00AA6105"/>
    <w:rsid w:val="00AB3212"/>
    <w:rsid w:val="00B7375A"/>
    <w:rsid w:val="00D77C77"/>
    <w:rsid w:val="00D9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2BE9"/>
  <w15:chartTrackingRefBased/>
  <w15:docId w15:val="{83BE6201-F18F-4E00-ACD2-03A039DD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7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8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278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col.com/interview-preparation/fibonacci-series-in-python-program-using-recursive-method" TargetMode="External"/><Relationship Id="rId13" Type="http://schemas.openxmlformats.org/officeDocument/2006/relationships/hyperlink" Target="https://quescol.com/interview-preparation/given-number-format-is-a-binary-in-python" TargetMode="External"/><Relationship Id="rId18" Type="http://schemas.openxmlformats.org/officeDocument/2006/relationships/hyperlink" Target="https://quescol.com/interview-preparation/python-program-to-add-two-numbers-without-addition-operator" TargetMode="External"/><Relationship Id="rId26" Type="http://schemas.openxmlformats.org/officeDocument/2006/relationships/hyperlink" Target="https://quescol.com/interview-preparation/power-program-python-for-loop" TargetMode="External"/><Relationship Id="rId39" Type="http://schemas.openxmlformats.org/officeDocument/2006/relationships/hyperlink" Target="https://quescol.com/interview-preparation/fahrenheit-to-celsius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escol.com/interview-preparation/python-factorial-program-recursion" TargetMode="External"/><Relationship Id="rId34" Type="http://schemas.openxmlformats.org/officeDocument/2006/relationships/hyperlink" Target="https://quescol.com/interview-preparation/convert-decimal-to-binary-pytho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quescol.com/interview-preparation/fibonacci-series-in-python-program" TargetMode="External"/><Relationship Id="rId12" Type="http://schemas.openxmlformats.org/officeDocument/2006/relationships/hyperlink" Target="https://quescol.com/interview-preparation/greatest-among-three-using-python" TargetMode="External"/><Relationship Id="rId17" Type="http://schemas.openxmlformats.org/officeDocument/2006/relationships/hyperlink" Target="https://quescol.com/interview-preparation/find-prime-factors-in-python" TargetMode="External"/><Relationship Id="rId25" Type="http://schemas.openxmlformats.org/officeDocument/2006/relationships/hyperlink" Target="https://quescol.com/interview-preparation/calculate-power-pow-python" TargetMode="External"/><Relationship Id="rId33" Type="http://schemas.openxmlformats.org/officeDocument/2006/relationships/hyperlink" Target="https://quescol.com/interview-preparation/python-h-c-f-using-recursion" TargetMode="External"/><Relationship Id="rId38" Type="http://schemas.openxmlformats.org/officeDocument/2006/relationships/hyperlink" Target="https://quescol.com/interview-preparation/convert-celsius-to-fahrenheit-in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escol.com/interview-preparation/swap-two-number-using-third-variable-in-python" TargetMode="External"/><Relationship Id="rId20" Type="http://schemas.openxmlformats.org/officeDocument/2006/relationships/hyperlink" Target="https://quescol.com/interview-preparation/average-number-program-python-2" TargetMode="External"/><Relationship Id="rId29" Type="http://schemas.openxmlformats.org/officeDocument/2006/relationships/hyperlink" Target="https://quescol.com/interview-preparation/cube-program-python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uescol.com/interview-preparation/python-program-to-check-prime-number" TargetMode="External"/><Relationship Id="rId11" Type="http://schemas.openxmlformats.org/officeDocument/2006/relationships/hyperlink" Target="https://quescol.com/interview-preparation/python-palindrome-program-using-recursive-method" TargetMode="External"/><Relationship Id="rId24" Type="http://schemas.openxmlformats.org/officeDocument/2006/relationships/hyperlink" Target="https://quescol.com/interview-preparation/smallest-among-three-python" TargetMode="External"/><Relationship Id="rId32" Type="http://schemas.openxmlformats.org/officeDocument/2006/relationships/hyperlink" Target="https://quescol.com/interview-preparation/python-h-c-f-program" TargetMode="External"/><Relationship Id="rId37" Type="http://schemas.openxmlformats.org/officeDocument/2006/relationships/hyperlink" Target="https://quescol.com/interview-preparation/leap-year-program-in-python" TargetMode="External"/><Relationship Id="rId40" Type="http://schemas.openxmlformats.org/officeDocument/2006/relationships/hyperlink" Target="https://quescol.com/interview-preparation/simple-interest-python-program" TargetMode="External"/><Relationship Id="rId5" Type="http://schemas.openxmlformats.org/officeDocument/2006/relationships/hyperlink" Target="https://quescol.com/interview-preparation/armstrong-program-in-python" TargetMode="External"/><Relationship Id="rId15" Type="http://schemas.openxmlformats.org/officeDocument/2006/relationships/hyperlink" Target="https://quescol.com/interview-preparation/swap-two-number-without-using-the-third-variable-in-python" TargetMode="External"/><Relationship Id="rId23" Type="http://schemas.openxmlformats.org/officeDocument/2006/relationships/hyperlink" Target="https://quescol.com/interview-preparation/print-prime-number-given-range-python" TargetMode="External"/><Relationship Id="rId28" Type="http://schemas.openxmlformats.org/officeDocument/2006/relationships/hyperlink" Target="https://quescol.com/interview-preparation/square-program-python" TargetMode="External"/><Relationship Id="rId36" Type="http://schemas.openxmlformats.org/officeDocument/2006/relationships/hyperlink" Target="https://quescol.com/interview-preparation/convert-decimal-to-octal-in-python" TargetMode="External"/><Relationship Id="rId10" Type="http://schemas.openxmlformats.org/officeDocument/2006/relationships/hyperlink" Target="https://quescol.com/interview-preparation/palindrome-python-program-using-iterative-method" TargetMode="External"/><Relationship Id="rId19" Type="http://schemas.openxmlformats.org/officeDocument/2006/relationships/hyperlink" Target="https://quescol.com/interview-preparation/perfect-number-program-in-python" TargetMode="External"/><Relationship Id="rId31" Type="http://schemas.openxmlformats.org/officeDocument/2006/relationships/hyperlink" Target="https://quescol.com/interview-preparation/python-lcm-pro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escol.com/interview-preparation/fibonacci-series-in-python-program-using-recursive-method" TargetMode="External"/><Relationship Id="rId14" Type="http://schemas.openxmlformats.org/officeDocument/2006/relationships/hyperlink" Target="https://quescol.com/interview-preparation/swap-two-number-without-using-the-third-variable-in-python" TargetMode="External"/><Relationship Id="rId22" Type="http://schemas.openxmlformats.org/officeDocument/2006/relationships/hyperlink" Target="https://quescol.com/interview-preparation/even-odd-program-python" TargetMode="External"/><Relationship Id="rId27" Type="http://schemas.openxmlformats.org/officeDocument/2006/relationships/hyperlink" Target="https://quescol.com/interview-preparation/python-power-program-while-loop" TargetMode="External"/><Relationship Id="rId30" Type="http://schemas.openxmlformats.org/officeDocument/2006/relationships/hyperlink" Target="https://quescol.com/interview-preparation/square-root-program-python" TargetMode="External"/><Relationship Id="rId35" Type="http://schemas.openxmlformats.org/officeDocument/2006/relationships/hyperlink" Target="https://quescol.com/interview-preparation/python-coding-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8</cp:revision>
  <dcterms:created xsi:type="dcterms:W3CDTF">2023-07-16T16:20:00Z</dcterms:created>
  <dcterms:modified xsi:type="dcterms:W3CDTF">2023-07-17T07:52:00Z</dcterms:modified>
</cp:coreProperties>
</file>